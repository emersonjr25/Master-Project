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t>Apêndice: ODD protocol</w:t>
      </w:r>
    </w:p>
    <w:p>
      <w:pPr>
        <w:pStyle w:val="Normal"/>
        <w:spacing w:lineRule="auto" w:line="360"/>
        <w:jc w:val="both"/>
        <w:rPr>
          <w:rFonts w:ascii="Times New Roman" w:hAnsi="Times New Roman" w:cs="Times New Roman"/>
          <w:b/>
          <w:b/>
          <w:bCs/>
          <w:sz w:val="22"/>
          <w:szCs w:val="22"/>
        </w:rPr>
      </w:pPr>
      <w:r>
        <w:rPr>
          <w:rFonts w:cs="Times New Roman" w:ascii="Times New Roman" w:hAnsi="Times New Roman"/>
          <w:b/>
          <w:bCs/>
          <w:sz w:val="22"/>
          <w:szCs w:val="22"/>
        </w:rPr>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1. Objetivo</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O modelo tem o propósito de investigar o efeito da plasticidade comportamental dos indivíduos na resiliência da população e da comunidade do sistema.  </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2. Entidades, Variáveis de estado e Escalas</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Há doze entidades no modelo: quatro espécies produtores primários (plantas), quatro espécies consumidores primários (ovelhas) e quatro espécies de consumidores secundários (lobos).</w:t>
      </w:r>
    </w:p>
    <w:p>
      <w:pPr>
        <w:pStyle w:val="Normal"/>
        <w:spacing w:lineRule="auto" w:line="360"/>
        <w:jc w:val="both"/>
        <w:rPr>
          <w:rFonts w:ascii="Times New Roman" w:hAnsi="Times New Roman" w:cs="Times New Roman"/>
          <w:sz w:val="22"/>
          <w:szCs w:val="22"/>
        </w:rPr>
      </w:pPr>
      <w:r>
        <w:rPr>
          <w:rFonts w:cs="Times New Roman" w:ascii="Times New Roman" w:hAnsi="Times New Roman"/>
          <w:iCs/>
          <w:sz w:val="22"/>
          <w:szCs w:val="22"/>
        </w:rPr>
        <w:t>Plantas (unidades espaciais)</w:t>
      </w:r>
      <w:r>
        <w:rPr>
          <w:rFonts w:cs="Times New Roman" w:ascii="Times New Roman" w:hAnsi="Times New Roman"/>
          <w:sz w:val="22"/>
          <w:szCs w:val="22"/>
        </w:rPr>
        <w:t xml:space="preserve">: as plantas têm quatro variáveis de estado: </w:t>
      </w:r>
    </w:p>
    <w:p>
      <w:pPr>
        <w:pStyle w:val="ListParagraph"/>
        <w:numPr>
          <w:ilvl w:val="0"/>
          <w:numId w:val="4"/>
        </w:numPr>
        <w:spacing w:lineRule="auto" w:line="360"/>
        <w:jc w:val="both"/>
        <w:rPr>
          <w:rFonts w:ascii="Times New Roman" w:hAnsi="Times New Roman" w:cs="Times New Roman"/>
          <w:sz w:val="22"/>
          <w:szCs w:val="22"/>
        </w:rPr>
      </w:pPr>
      <w:r>
        <w:rPr>
          <w:rFonts w:cs="Times New Roman" w:ascii="Times New Roman" w:hAnsi="Times New Roman"/>
          <w:sz w:val="22"/>
          <w:szCs w:val="22"/>
        </w:rPr>
        <w:t>Localização: representa a posição das plantas no plano XY.</w:t>
      </w:r>
    </w:p>
    <w:p>
      <w:pPr>
        <w:pStyle w:val="ListParagraph"/>
        <w:numPr>
          <w:ilvl w:val="0"/>
          <w:numId w:val="4"/>
        </w:numPr>
        <w:spacing w:lineRule="auto" w:line="360"/>
        <w:jc w:val="both"/>
        <w:rPr>
          <w:rFonts w:ascii="Times New Roman" w:hAnsi="Times New Roman" w:cs="Times New Roman"/>
          <w:sz w:val="22"/>
          <w:szCs w:val="22"/>
        </w:rPr>
      </w:pPr>
      <w:r>
        <w:rPr>
          <w:rFonts w:cs="Times New Roman" w:ascii="Times New Roman" w:hAnsi="Times New Roman"/>
          <w:sz w:val="22"/>
          <w:szCs w:val="22"/>
        </w:rPr>
        <w:t>Cores: as cores são utilizadas para diferenciar as espécies em nosso sistema (uma cor por espécie).</w:t>
      </w:r>
    </w:p>
    <w:p>
      <w:pPr>
        <w:pStyle w:val="ListParagraph"/>
        <w:numPr>
          <w:ilvl w:val="0"/>
          <w:numId w:val="4"/>
        </w:numPr>
        <w:spacing w:lineRule="auto" w:line="360"/>
        <w:jc w:val="both"/>
        <w:rPr/>
      </w:pPr>
      <w:r>
        <w:rPr>
          <w:rFonts w:cs="Times New Roman" w:ascii="Times New Roman" w:hAnsi="Times New Roman"/>
          <w:sz w:val="22"/>
          <w:szCs w:val="22"/>
        </w:rPr>
        <w:t xml:space="preserve">Contagem regressiva: número de passos temporais necessários para que os indivíduos da espécie se regenerem e nasçam.  Indivíduos mortos tem cor marrom. Colocamos para estes renascerem depois de 20 passos (ticks) após serem comidos. Implementamos o código de forma que, na maioria dos casos, a espécie do indivíduo morto que vai nascer no local é determinado pela espécie mais abundante na vizinhança dele. </w:t>
      </w:r>
      <w:r>
        <w:rPr>
          <w:rFonts w:cs="Times New Roman" w:ascii="Times New Roman" w:hAnsi="Times New Roman"/>
          <w:sz w:val="22"/>
          <w:szCs w:val="22"/>
        </w:rPr>
        <w:commentReference w:id="0"/>
      </w:r>
    </w:p>
    <w:p>
      <w:pPr>
        <w:pStyle w:val="ListParagraph"/>
        <w:numPr>
          <w:ilvl w:val="0"/>
          <w:numId w:val="4"/>
        </w:numPr>
        <w:spacing w:lineRule="auto" w:line="360"/>
        <w:jc w:val="both"/>
        <w:rPr/>
      </w:pPr>
      <w:r>
        <w:rPr>
          <w:rFonts w:cs="Times New Roman" w:ascii="Times New Roman" w:hAnsi="Times New Roman"/>
          <w:sz w:val="22"/>
          <w:szCs w:val="22"/>
        </w:rPr>
        <w:t>Perturbação: a perturbação é gerada em outro software (GradientLand) e damos input no Netlogo. As células espaciais destruídas ficam na cor preta e quando esta perturbação ocorre todos os seres vivos no nosso sistema naquele espaço atingido morrem. Neste espaço não nasce mais plantas. As paisagens tiveram a seguinte característica: índice de Hurst de 0.3 e 0.7 e grau de perturbação 30% e 75%.</w:t>
      </w:r>
      <w:r>
        <w:rPr>
          <w:rFonts w:cs="Times New Roman" w:ascii="Times New Roman" w:hAnsi="Times New Roman"/>
          <w:sz w:val="22"/>
          <w:szCs w:val="22"/>
        </w:rPr>
        <w:commentReference w:id="1"/>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Consumidores primários e secundários: têm 17 variáveis de estado.</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ID: Cada indivíduo tem uma identidade própria.</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Cores: as cores são utilizadas para diferenciar visualmente as espécies em nosso sistema (uma cor por espécie).</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Breed: utilizado para diferenciar as espécies por código e determinar as características que cada uma terá.</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Heading: direção para a qual o indivíduo vai andar. Faz se um sorteio de um valor dentro de 100 graus (50 graus à direita e 50 graus à esquerda</w:t>
      </w:r>
      <w:r>
        <w:rPr>
          <w:rFonts w:cs="Times New Roman" w:ascii="Times New Roman" w:hAnsi="Times New Roman"/>
          <w:sz w:val="22"/>
          <w:szCs w:val="22"/>
        </w:rPr>
        <w:commentReference w:id="2"/>
      </w:r>
      <w:r>
        <w:rPr>
          <w:rFonts w:cs="Times New Roman" w:ascii="Times New Roman" w:hAnsi="Times New Roman"/>
          <w:sz w:val="22"/>
          <w:szCs w:val="22"/>
        </w:rPr>
        <w:t>), o valor sorteado e a direção será o local para onde o indivíduo se locomoverá. Com isso implementamos um movimento ao acaso e correlacionado – movimento browniano</w:t>
      </w:r>
      <w:r>
        <w:rPr>
          <w:rFonts w:cs="Times New Roman" w:ascii="Times New Roman" w:hAnsi="Times New Roman"/>
          <w:sz w:val="22"/>
          <w:szCs w:val="22"/>
        </w:rPr>
        <w:commentReference w:id="3"/>
      </w:r>
      <w:r>
        <w:rPr>
          <w:rFonts w:cs="Times New Roman" w:ascii="Times New Roman" w:hAnsi="Times New Roman"/>
          <w:sz w:val="22"/>
          <w:szCs w:val="22"/>
        </w:rPr>
        <w:t>. Os indivíduos dão passos espaciais de tamanho 1 - gastam energia para andar (menos 1 de energia + o valor do custo por ele ter plasticidade).</w:t>
      </w:r>
    </w:p>
    <w:p>
      <w:pPr>
        <w:pStyle w:val="ListParagraph"/>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Localização: representa a posição dos indivíduos no plano XY.</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Idade: Quão velho os indivíduos são. Idade máxima 70 anos, após isso eles morrem.</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Forma: Podem ter forma de ovelhas ou lobos (a forma serve para diferir quem é predador e quem é presa).</w:t>
      </w:r>
    </w:p>
    <w:p>
      <w:pPr>
        <w:pStyle w:val="Normal"/>
        <w:numPr>
          <w:ilvl w:val="0"/>
          <w:numId w:val="3"/>
        </w:numPr>
        <w:spacing w:lineRule="auto" w:line="360"/>
        <w:jc w:val="both"/>
        <w:rPr/>
      </w:pPr>
      <w:r>
        <w:rPr>
          <w:rFonts w:cs="Times New Roman" w:ascii="Times New Roman" w:hAnsi="Times New Roman"/>
          <w:sz w:val="22"/>
          <w:szCs w:val="22"/>
        </w:rPr>
        <w:t>Hidden: Indica se a espécie está escondida.</w:t>
      </w:r>
      <w:r>
        <w:rPr>
          <w:rFonts w:cs="Times New Roman" w:ascii="Times New Roman" w:hAnsi="Times New Roman"/>
          <w:sz w:val="22"/>
          <w:szCs w:val="22"/>
        </w:rPr>
        <w:commentReference w:id="4"/>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Tamanho: os indivíduos do sistema têm 1.5 de tamanho. Visualmente bom para identificar os indivíduos. </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Energia: Quantidade de energia que cada indivíduo tem no sistema. Esse valor deriva de um parâmetro chamado valor de ganho por comida (fixado no sistema). Esse valor de ganho é multiplicado por dois e depois é sorteado um valor abaixo desse número</w:t>
      </w:r>
      <w:r>
        <w:rPr>
          <w:rFonts w:cs="Times New Roman" w:ascii="Times New Roman" w:hAnsi="Times New Roman"/>
          <w:sz w:val="22"/>
          <w:szCs w:val="22"/>
        </w:rPr>
        <w:commentReference w:id="5"/>
      </w:r>
      <w:r>
        <w:rPr>
          <w:rFonts w:cs="Times New Roman" w:ascii="Times New Roman" w:hAnsi="Times New Roman"/>
          <w:sz w:val="22"/>
          <w:szCs w:val="22"/>
        </w:rPr>
        <w:t xml:space="preserve">, esse número sorteado será a energia inicial que o indivíduo ganhará por ter comido. Após os indivíduos estarem se locomovendo, quando este se alimentar, a energia que ele tem será somada a esse valor de ganho por comida. </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Nível trófico: indica nominalmente se a espécie é consumidor primário ou secundário. Utilizamos isso para implementar características gerais de cada nível trófico (ex: plasticidade média diferente e custo da plasticidade).</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Reprodução: Estabelecemos um valor fixado de taxa de reprodução de 5% para ovelhas e 10% para lobos</w:t>
      </w:r>
      <w:r>
        <w:rPr>
          <w:rFonts w:cs="Times New Roman" w:ascii="Times New Roman" w:hAnsi="Times New Roman"/>
          <w:sz w:val="22"/>
          <w:szCs w:val="22"/>
        </w:rPr>
        <w:commentReference w:id="6"/>
      </w:r>
      <w:r>
        <w:rPr>
          <w:rFonts w:cs="Times New Roman" w:ascii="Times New Roman" w:hAnsi="Times New Roman"/>
          <w:sz w:val="22"/>
          <w:szCs w:val="22"/>
        </w:rPr>
        <w:t>.  Pedimos para sortear um valor abaixo de 100, sendo que toda vez que este valor for menor que esta taxa estabelecida, o indivíduo se reproduzirá. Nesse processo ele se divide em dois, a energia é dividida para ambos, a idade destes é configurada para 0 e cada um anda para algum local ao acaso dentro de um ângulo de 360 graus.</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Plasticidade: Os indivíduos saltam quando estão com pouca energia (&gt;5</w:t>
      </w:r>
      <w:r>
        <w:rPr>
          <w:rFonts w:cs="Times New Roman" w:ascii="Times New Roman" w:hAnsi="Times New Roman"/>
          <w:sz w:val="22"/>
          <w:szCs w:val="22"/>
        </w:rPr>
        <w:commentReference w:id="7"/>
      </w:r>
      <w:r>
        <w:rPr>
          <w:rFonts w:cs="Times New Roman" w:ascii="Times New Roman" w:hAnsi="Times New Roman"/>
          <w:sz w:val="22"/>
          <w:szCs w:val="22"/>
        </w:rPr>
        <w:t>) e com o habitat destruído (por ser comido em excesso ou perturbação, há necessidade de ter &gt;=5 vizinhos mortos da cor marrom ou preta). O valor da plasticidade tem as seguintes médias: baixa (0.2 consumidores primários e 0.3 consumidores secundários), média (0.5 consumidores primários e 0.6 consumidores secundários) e alta (0.8 consumidores primários e 0.9 consumidores secundários</w:t>
      </w:r>
      <w:r>
        <w:rPr>
          <w:rFonts w:cs="Times New Roman" w:ascii="Times New Roman" w:hAnsi="Times New Roman"/>
          <w:sz w:val="22"/>
          <w:szCs w:val="22"/>
        </w:rPr>
        <w:commentReference w:id="8"/>
      </w:r>
      <w:r>
        <w:rPr>
          <w:rFonts w:cs="Times New Roman" w:ascii="Times New Roman" w:hAnsi="Times New Roman"/>
          <w:sz w:val="22"/>
          <w:szCs w:val="22"/>
        </w:rPr>
        <w:t>). Com desvio padrão de 0.2, ou seja, o valor da plasticidade dos indivíduos ao saltar será sorteado com base nessa distribuição normal. Eles possuem um raio de visão grande e a sua decisão de saltar é gradual.</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Custo da plasticidade: Custo energético – baixa plasticidade 1 e 1.3, média e 2 e 2.3 e alta 3 e 3.3. Toda vez que o indivíduo anda, ele gasta o que ele normalmente gasta pra andar e ainda perde esse valor de custo estabelecido. Quando maior o custo mais ele perde energia ao andar.</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Custo do salto: a energia a ser perdida é definida pelo tamanho do salto dividido por 10.</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Custo do generalismo: quanto mais generalista, menos energia é ganha por indivíduo comido.</w:t>
      </w:r>
    </w:p>
    <w:p>
      <w:pPr>
        <w:pStyle w:val="Normal"/>
        <w:numPr>
          <w:ilvl w:val="0"/>
          <w:numId w:val="3"/>
        </w:numPr>
        <w:spacing w:lineRule="auto" w:line="360"/>
        <w:jc w:val="both"/>
        <w:rPr>
          <w:rFonts w:ascii="Times New Roman" w:hAnsi="Times New Roman" w:cs="Times New Roman"/>
          <w:sz w:val="22"/>
          <w:szCs w:val="22"/>
        </w:rPr>
      </w:pPr>
      <w:r>
        <w:rPr>
          <w:rFonts w:cs="Times New Roman" w:ascii="Times New Roman" w:hAnsi="Times New Roman"/>
          <w:sz w:val="22"/>
          <w:szCs w:val="22"/>
        </w:rPr>
        <w:t>Morte: os indivíduos morrem quando são comidos ou quando sua energia acaba.</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3. Visão geral e agendamento de processos</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O tempo é discreto e a simulação terminará no passo 1000. Os agentes agem ao acaso a partir de seu estado interno (comendo, reproduzindo, morrendo e locomovendo), sempre interagindo com o mundo. A simulação passa de tempo em tempo automaticamente, esta só finaliza quando o passo estabelecido para o modelo parar é alcançado. O modelo roda de acordo seguindo os passos abaixo:</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Movimento, alimentação, reprodução e morte: Os indivíduos se movimentam a partir do movimento browniano (gastando energia), comem, reproduzem e morrem (de velhice, predado ou com falta de energia). Para as plantas as atividades citadas anteriormente só se aplicam no caso de ela ser comida e se regenerar (morte e nascimento).</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Perturbação: depois de um determinado número de passos que o sistema se estabiliza, sem nenhuma espécie ser extinta, a perturbação surge, matando assim todas as espécies de determinada área geográfica na qual esta foi posta. </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Resiliência e recuperação: após o sistema ser perturbado, deixaremos alguns passos temporais até ele se estabilizar em um estado estável (resiliente, alternativo ou em extinção). </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Output: após a estabilização que ocorre no passo anterior, registraremos a abundância relativa, a riqueza e a equabilidade em uma saída para o excel.</w:t>
      </w:r>
    </w:p>
    <w:p>
      <w:pPr>
        <w:pStyle w:val="Normal"/>
        <w:numPr>
          <w:ilvl w:val="1"/>
          <w:numId w:val="1"/>
        </w:numPr>
        <w:spacing w:lineRule="auto" w:line="360"/>
        <w:jc w:val="both"/>
        <w:rPr>
          <w:rFonts w:ascii="Times New Roman" w:hAnsi="Times New Roman" w:cs="Times New Roman"/>
          <w:sz w:val="22"/>
          <w:szCs w:val="22"/>
        </w:rPr>
      </w:pPr>
      <w:r>
        <w:rPr>
          <w:rFonts w:cs="Times New Roman" w:ascii="Times New Roman" w:hAnsi="Times New Roman"/>
          <w:sz w:val="22"/>
          <w:szCs w:val="22"/>
        </w:rPr>
        <w:t xml:space="preserve">Análise de dados: utilizaremos os dados extraídos do modelo para analisar os dados graficamente. </w:t>
      </w:r>
    </w:p>
    <w:p>
      <w:pPr>
        <w:pStyle w:val="Normal"/>
        <w:spacing w:lineRule="auto" w:line="360"/>
        <w:jc w:val="both"/>
        <w:rPr>
          <w:rFonts w:ascii="Times New Roman" w:hAnsi="Times New Roman" w:cs="Times New Roman"/>
          <w:b/>
          <w:b/>
          <w:bCs/>
          <w:iCs/>
          <w:sz w:val="22"/>
          <w:szCs w:val="22"/>
          <w:lang w:val="en-US"/>
        </w:rPr>
      </w:pPr>
      <w:r>
        <w:rPr>
          <w:rFonts w:cs="Times New Roman" w:ascii="Times New Roman" w:hAnsi="Times New Roman"/>
          <w:b/>
          <w:bCs/>
          <w:iCs/>
          <w:sz w:val="22"/>
          <w:szCs w:val="22"/>
          <w:lang w:val="en-US"/>
        </w:rPr>
        <w:t>4. Design conceitual</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Princípios básicos:</w:t>
      </w:r>
      <w:r>
        <w:rPr>
          <w:rFonts w:cs="Times New Roman" w:ascii="Times New Roman" w:hAnsi="Times New Roman"/>
          <w:iCs/>
          <w:sz w:val="22"/>
          <w:szCs w:val="22"/>
        </w:rPr>
        <w:t xml:space="preserve"> Os ambientes naturais têm sofrido rápidas mudanças causadas por seres humanos (HIREC), ter plasticidade comportamental nesta situação pode ser benéfico para espécies com alta plasticidade, dado que há uma chance maior de apresentar uma resposta adequada a perturbação (Wong e Candolin 2015). Com isso, a população e a comunidade podem ter uma rápida recuperação e uma capacidade de voltar ao estado anterior em comparação com sistemas em que os indivíduos têm uma plasticidade baixa ou não possuem esta.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Emergência.</w:t>
      </w:r>
      <w:r>
        <w:rPr>
          <w:rFonts w:cs="Times New Roman" w:ascii="Times New Roman" w:hAnsi="Times New Roman"/>
          <w:b/>
          <w:bCs/>
          <w:sz w:val="22"/>
          <w:szCs w:val="22"/>
        </w:rPr>
        <w:t xml:space="preserve"> </w:t>
      </w:r>
      <w:r>
        <w:rPr>
          <w:rFonts w:cs="Times New Roman" w:ascii="Times New Roman" w:hAnsi="Times New Roman"/>
          <w:sz w:val="22"/>
          <w:szCs w:val="22"/>
        </w:rPr>
        <w:t xml:space="preserve">Esperamos que sistemas com indivíduos com maior grau de plasticidade média se recuperem melhor da perturbação e consigam voltar ao estado anterior.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Adaptação.</w:t>
      </w:r>
      <w:r>
        <w:rPr>
          <w:rFonts w:cs="Times New Roman" w:ascii="Times New Roman" w:hAnsi="Times New Roman"/>
          <w:b/>
          <w:bCs/>
          <w:sz w:val="22"/>
          <w:szCs w:val="22"/>
        </w:rPr>
        <w:t xml:space="preserve"> </w:t>
      </w:r>
      <w:r>
        <w:rPr>
          <w:rFonts w:cs="Times New Roman" w:ascii="Times New Roman" w:hAnsi="Times New Roman"/>
          <w:sz w:val="22"/>
          <w:szCs w:val="22"/>
        </w:rPr>
        <w:t>Os indivíduos não se adaptam – não há possibilidade de especiação, apenas de extinção.</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Objetivos</w:t>
      </w:r>
      <w:r>
        <w:rPr>
          <w:rFonts w:cs="Times New Roman" w:ascii="Times New Roman" w:hAnsi="Times New Roman"/>
          <w:sz w:val="22"/>
          <w:szCs w:val="22"/>
        </w:rPr>
        <w:t>. Os agentes não têm objetivos de estado.</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 xml:space="preserve">Aprendizagem. </w:t>
      </w:r>
      <w:r>
        <w:rPr>
          <w:rFonts w:cs="Times New Roman" w:ascii="Times New Roman" w:hAnsi="Times New Roman"/>
          <w:sz w:val="22"/>
          <w:szCs w:val="22"/>
        </w:rPr>
        <w:t>Os indivíduos não aprendem.</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Predição</w:t>
      </w:r>
      <w:r>
        <w:rPr>
          <w:rFonts w:cs="Times New Roman" w:ascii="Times New Roman" w:hAnsi="Times New Roman"/>
          <w:sz w:val="22"/>
          <w:szCs w:val="22"/>
        </w:rPr>
        <w:t>.</w:t>
      </w:r>
      <w:r>
        <w:rPr>
          <w:rFonts w:cs="Times New Roman" w:ascii="Times New Roman" w:hAnsi="Times New Roman"/>
          <w:b/>
          <w:bCs/>
          <w:sz w:val="22"/>
          <w:szCs w:val="22"/>
        </w:rPr>
        <w:t xml:space="preserve"> </w:t>
      </w:r>
      <w:r>
        <w:rPr>
          <w:rFonts w:cs="Times New Roman" w:ascii="Times New Roman" w:hAnsi="Times New Roman"/>
          <w:sz w:val="22"/>
          <w:szCs w:val="22"/>
        </w:rPr>
        <w:t xml:space="preserve">Agentes escolhem o tamanho do salto com base na distância que o alimento tem dele. </w:t>
      </w:r>
      <w:r>
        <w:rPr>
          <w:rFonts w:cs="Times New Roman" w:ascii="Times New Roman" w:hAnsi="Times New Roman"/>
          <w:b/>
          <w:bCs/>
          <w:sz w:val="22"/>
          <w:szCs w:val="22"/>
        </w:rPr>
        <w:t xml:space="preserv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 xml:space="preserve">Sentido. </w:t>
      </w:r>
      <w:r>
        <w:rPr>
          <w:rFonts w:cs="Times New Roman" w:ascii="Times New Roman" w:hAnsi="Times New Roman"/>
          <w:sz w:val="22"/>
          <w:szCs w:val="22"/>
        </w:rPr>
        <w:t xml:space="preserve"> A espécie de planta que vai nascer, na maioria dos casos, é definida com base na espécie que tem predomínio da vizinhança deste. Os indivíduos sentem quando seu alimento que pode ser comido está perto ou longe dele.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Interação</w:t>
      </w:r>
      <w:r>
        <w:rPr>
          <w:rFonts w:cs="Times New Roman" w:ascii="Times New Roman" w:hAnsi="Times New Roman"/>
          <w:sz w:val="22"/>
          <w:szCs w:val="22"/>
        </w:rPr>
        <w:t>. Os indivíduos se alimentam e se reproduzem.</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Estocasticidade</w:t>
      </w:r>
      <w:r>
        <w:rPr>
          <w:rFonts w:cs="Times New Roman" w:ascii="Times New Roman" w:hAnsi="Times New Roman"/>
          <w:sz w:val="22"/>
          <w:szCs w:val="22"/>
        </w:rPr>
        <w:t>.</w:t>
      </w:r>
      <w:r>
        <w:rPr>
          <w:rFonts w:cs="Times New Roman" w:ascii="Times New Roman" w:hAnsi="Times New Roman"/>
          <w:b/>
          <w:bCs/>
          <w:sz w:val="22"/>
          <w:szCs w:val="22"/>
        </w:rPr>
        <w:t xml:space="preserve"> </w:t>
      </w:r>
      <w:r>
        <w:rPr>
          <w:rFonts w:cs="Times New Roman" w:ascii="Times New Roman" w:hAnsi="Times New Roman"/>
          <w:sz w:val="22"/>
          <w:szCs w:val="22"/>
        </w:rPr>
        <w:t xml:space="preserve">Quase todos os processos são estocásticos. Movimentar-se é ao acaso. Nascimento é ao acaso. Reprodução é ao acaso (com base nas taxas já citadas). Valor de plasticidade que o indivíduo expressará é ao acaso. Distribuições iniciais espaciais e valores das variáveis são ao acaso.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Collectives</w:t>
      </w:r>
      <w:r>
        <w:rPr>
          <w:rFonts w:cs="Times New Roman" w:ascii="Times New Roman" w:hAnsi="Times New Roman"/>
          <w:sz w:val="22"/>
          <w:szCs w:val="22"/>
        </w:rPr>
        <w:t xml:space="preserve">. Os indivíduos das espécies de planta tendem a se agrupar com indivíduos da mesma espécie. </w:t>
      </w:r>
    </w:p>
    <w:p>
      <w:pPr>
        <w:pStyle w:val="Normal"/>
        <w:numPr>
          <w:ilvl w:val="0"/>
          <w:numId w:val="2"/>
        </w:numPr>
        <w:spacing w:lineRule="auto" w:line="360"/>
        <w:jc w:val="both"/>
        <w:rPr>
          <w:rFonts w:ascii="Times New Roman" w:hAnsi="Times New Roman" w:cs="Times New Roman"/>
          <w:sz w:val="22"/>
          <w:szCs w:val="22"/>
        </w:rPr>
      </w:pPr>
      <w:r>
        <w:rPr>
          <w:rFonts w:cs="Times New Roman" w:ascii="Times New Roman" w:hAnsi="Times New Roman"/>
          <w:i/>
          <w:iCs/>
          <w:sz w:val="22"/>
          <w:szCs w:val="22"/>
        </w:rPr>
        <w:t>Observação</w:t>
      </w:r>
      <w:r>
        <w:rPr>
          <w:rFonts w:cs="Times New Roman" w:ascii="Times New Roman" w:hAnsi="Times New Roman"/>
          <w:sz w:val="22"/>
          <w:szCs w:val="22"/>
        </w:rPr>
        <w:t>.</w:t>
      </w:r>
      <w:r>
        <w:rPr>
          <w:rFonts w:cs="Times New Roman" w:ascii="Times New Roman" w:hAnsi="Times New Roman"/>
          <w:b/>
          <w:bCs/>
          <w:sz w:val="22"/>
          <w:szCs w:val="22"/>
        </w:rPr>
        <w:t xml:space="preserve"> </w:t>
      </w:r>
      <w:r>
        <w:rPr>
          <w:rFonts w:cs="Times New Roman" w:ascii="Times New Roman" w:hAnsi="Times New Roman"/>
          <w:sz w:val="22"/>
          <w:szCs w:val="22"/>
        </w:rPr>
        <w:t>No fim da simulação, os dados da abundância relativa, riqueza e equabilidade são selecionados e analisamos esses dados externamente.</w:t>
      </w:r>
    </w:p>
    <w:p>
      <w:pPr>
        <w:pStyle w:val="Normal"/>
        <w:spacing w:lineRule="auto" w:line="360"/>
        <w:jc w:val="both"/>
        <w:rPr>
          <w:rFonts w:ascii="Times New Roman" w:hAnsi="Times New Roman" w:cs="Times New Roman"/>
          <w:b/>
          <w:b/>
          <w:sz w:val="22"/>
          <w:szCs w:val="22"/>
        </w:rPr>
      </w:pPr>
      <w:r>
        <w:rPr>
          <w:rFonts w:cs="Times New Roman" w:ascii="Times New Roman" w:hAnsi="Times New Roman"/>
          <w:b/>
          <w:sz w:val="22"/>
          <w:szCs w:val="22"/>
        </w:rPr>
        <w:t>5.Inicialização</w:t>
      </w:r>
    </w:p>
    <w:p>
      <w:pPr>
        <w:pStyle w:val="Normal"/>
        <w:spacing w:lineRule="auto" w:line="360"/>
        <w:jc w:val="both"/>
        <w:rPr/>
      </w:pPr>
      <w:r>
        <w:rPr>
          <w:rFonts w:cs="Times New Roman" w:ascii="Times New Roman" w:hAnsi="Times New Roman"/>
          <w:sz w:val="22"/>
          <w:szCs w:val="22"/>
        </w:rPr>
        <w:t xml:space="preserve">No passo zero, surgiam 100 indivíduos de cada espécie de lobos e ovelhas (800 indivíduos no total) e 1115 </w:t>
      </w:r>
      <w:del w:id="0" w:author="Pavel Dodonov" w:date="2019-07-04T08:49:00Z">
        <w:r>
          <w:rPr>
            <w:rFonts w:cs="Times New Roman" w:ascii="Times New Roman" w:hAnsi="Times New Roman"/>
            <w:sz w:val="22"/>
            <w:szCs w:val="22"/>
          </w:rPr>
          <w:delText>gramíneas</w:delText>
        </w:r>
      </w:del>
      <w:ins w:id="1" w:author="Pavel Dodonov" w:date="2019-07-04T08:49:00Z">
        <w:r>
          <w:rPr>
            <w:rFonts w:cs="Times New Roman" w:ascii="Times New Roman" w:hAnsi="Times New Roman"/>
            <w:sz w:val="22"/>
            <w:szCs w:val="22"/>
          </w:rPr>
          <w:t>plantas</w:t>
        </w:r>
      </w:ins>
      <w:bookmarkStart w:id="0" w:name="_GoBack"/>
      <w:bookmarkEnd w:id="0"/>
      <w:r>
        <w:rPr>
          <w:rFonts w:cs="Times New Roman" w:ascii="Times New Roman" w:hAnsi="Times New Roman"/>
          <w:sz w:val="22"/>
          <w:szCs w:val="22"/>
        </w:rPr>
        <w:t xml:space="preserve"> (distribuídos equitativamente por espécie) – com base no tamanho de mundo determinado. Cada gramínea surgia em uma coordenada XY ao acaso, com suas cores definidas, com um valor inicial de regeneração fixo para caso ela seja comida e possuindo uma caracterização da célula espacial como não impactada. Os consumidores surgiam: em uma coordenada XY ao acaso, com suas cores definida, valor do passo que será dado quando rodar o modelo, sua forma (lobo ou ovelha), sua identidade, nome da breed, se está escondida, com um tamanho fixo definido, com um valor de energia distribuído ao acaso conforme citado acima, com idade 0 e com o nível trófico definido. Além disso, os valores da plasticidade média, dos custos e da reprodução estão fixados no inicio do modelo.</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6. Dados de entrada</w:t>
      </w:r>
    </w:p>
    <w:p>
      <w:pPr>
        <w:pStyle w:val="Normal"/>
        <w:spacing w:lineRule="auto" w:line="360"/>
        <w:jc w:val="both"/>
        <w:rPr>
          <w:rFonts w:ascii="Times New Roman" w:hAnsi="Times New Roman" w:cs="Times New Roman"/>
          <w:sz w:val="22"/>
          <w:szCs w:val="22"/>
        </w:rPr>
      </w:pPr>
      <w:r>
        <w:rPr>
          <w:rFonts w:cs="Times New Roman" w:ascii="Times New Roman" w:hAnsi="Times New Roman"/>
          <w:sz w:val="22"/>
          <w:szCs w:val="22"/>
        </w:rPr>
        <w:t>O dado de entrada utilizado foi à perturbação (fragmentação) gerada em arquivo no formato (.txt). O arquivo foi gerado no Gradientland porque este é um programa especializado em geração de paisagens com propriedades fractais e impactos de tamanho diferentes, sendo que a estrutura final é gerada a partir das evoluções graduais na perturbação.</w:t>
      </w:r>
    </w:p>
    <w:p>
      <w:pPr>
        <w:pStyle w:val="Normal"/>
        <w:spacing w:lineRule="auto" w:line="360"/>
        <w:jc w:val="both"/>
        <w:rPr>
          <w:rFonts w:ascii="Times New Roman" w:hAnsi="Times New Roman" w:cs="Times New Roman"/>
          <w:b/>
          <w:b/>
          <w:bCs/>
          <w:iCs/>
          <w:sz w:val="22"/>
          <w:szCs w:val="22"/>
        </w:rPr>
      </w:pPr>
      <w:r>
        <w:rPr>
          <w:rFonts w:cs="Times New Roman" w:ascii="Times New Roman" w:hAnsi="Times New Roman"/>
          <w:b/>
          <w:bCs/>
          <w:iCs/>
          <w:sz w:val="22"/>
          <w:szCs w:val="22"/>
        </w:rPr>
        <w:t>7. Submodelos</w:t>
      </w:r>
    </w:p>
    <w:p>
      <w:pPr>
        <w:pStyle w:val="Normal"/>
        <w:spacing w:lineRule="auto" w:line="360"/>
        <w:jc w:val="both"/>
        <w:rPr/>
      </w:pPr>
      <w:r>
        <w:rPr>
          <w:rFonts w:cs="Times New Roman" w:ascii="Times New Roman" w:hAnsi="Times New Roman"/>
          <w:sz w:val="22"/>
          <w:szCs w:val="22"/>
        </w:rPr>
        <w:t xml:space="preserve">Não tivemos submodelos. Apenas rodamos nossas simulações com 24 combinações de parâmetros diferentes e verificamos os resultados que eram gerados. </w:t>
      </w:r>
      <w:ins w:id="2" w:author="Pavel Dodonov" w:date="2019-07-04T08:50:00Z">
        <w:r>
          <w:rPr>
            <w:rFonts w:cs="Times New Roman" w:ascii="Times New Roman" w:hAnsi="Times New Roman"/>
            <w:sz w:val="22"/>
            <w:szCs w:val="22"/>
          </w:rPr>
          <w:commentReference w:id="9"/>
        </w:r>
      </w:ins>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avel Dodonov" w:date="2019-07-04T08:38:3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A localização então é fixa? Não há colonização de novas manchas?</w:t>
      </w:r>
    </w:p>
  </w:comment>
  <w:comment w:id="1" w:author="Pavel Dodonov" w:date="2019-07-04T08:39:06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Então não há resiliência? O ambiente não regenera?</w:t>
      </w:r>
    </w:p>
  </w:comment>
  <w:comment w:id="2" w:author="Pavel Dodonov" w:date="2019-07-04T08:40:47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Sugiro usar alguma distribuição circular… Wrapped Cauchy, wrapped normal...</w:t>
      </w:r>
    </w:p>
  </w:comment>
  <w:comment w:id="3" w:author="Pavel Dodonov" w:date="2019-07-04T08:39:46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Movimento Browniano não é movimento correlacionado! Browniando o ângulo é totalmente aleatório, tem mais a ver com forrageamento. Correlacionado o ângulo tende a ser próximo de zero, tem mais a ver com dispersão.</w:t>
      </w:r>
    </w:p>
  </w:comment>
  <w:comment w:id="4" w:author="Pavel Dodonov" w:date="2019-07-04T08:41:21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Como isso?</w:t>
      </w:r>
    </w:p>
  </w:comment>
  <w:comment w:id="5" w:author="Pavel Dodonov" w:date="2019-07-04T08:41:4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Distribuição uniforme?</w:t>
      </w:r>
    </w:p>
  </w:comment>
  <w:comment w:id="6" w:author="Pavel Dodonov" w:date="2019-07-04T08:42:32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Mas biologicamente não seria o contrário?</w:t>
      </w:r>
    </w:p>
  </w:comment>
  <w:comment w:id="7" w:author="Pavel Dodonov" w:date="2019-07-04T08:44:0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&lt;5?</w:t>
      </w:r>
    </w:p>
  </w:comment>
  <w:comment w:id="8" w:author="Pavel Dodonov" w:date="2019-07-04T08:44:48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Não entendi o que são estes valores… A facilidade com que o indivíduo toma a decisão? Ou o tamanho do salto?</w:t>
      </w:r>
    </w:p>
  </w:comment>
  <w:comment w:id="9" w:author="Pavel Dodonov" w:date="2019-07-04T08:50:09Z" w:initials="PD">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2"/>
          <w:u w:val="none"/>
          <w:vertAlign w:val="baseline"/>
          <w:em w:val="none"/>
          <w:lang w:bidi="ar-SA" w:eastAsia="en-US" w:val="pt-BR"/>
        </w:rPr>
        <w:t>Isso nào são submodelos?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Unicode MS">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shadow w:val="false"/>
        <w:u w:val="none"/>
        <w:b w:val="false"/>
        <w:effect w:val="none"/>
        <w:iCs w:val="false"/>
        <w:bCs w:val="false"/>
        <w:w w:val="100"/>
        <w:emboss w:val="false"/>
        <w:imprint w:val="false"/>
        <w:rFonts w:cs="Arial Unicode M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1080" w:hanging="360"/>
      </w:pPr>
      <w:rPr>
        <w:rFonts w:ascii="Arial Unicode MS" w:hAnsi="Arial Unicode MS" w:cs="Arial Unicode MS" w:hint="default"/>
        <w:smallCaps w:val="false"/>
        <w:caps w:val="false"/>
        <w:outline w:val="false"/>
        <w:dstrike w:val="false"/>
        <w:strike w:val="false"/>
        <w:vertAlign w:val="baseline"/>
        <w:position w:val="0"/>
        <w:sz w:val="22"/>
        <w:sz w:val="22"/>
        <w:spacing w:val="0"/>
        <w:i w:val="false"/>
        <w:shadow w:val="false"/>
        <w:u w:val="none"/>
        <w:b w:val="false"/>
        <w:effect w:val="none"/>
        <w:iCs w:val="false"/>
        <w:bCs w:val="false"/>
        <w:w w:val="100"/>
        <w:emboss w:val="false"/>
        <w:imprint w:val="false"/>
        <w:rFonts w:cs="Arial Unicode M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trackRevisions/>
  <w:defaultTabStop w:val="708"/>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e3aae"/>
    <w:pPr>
      <w:widowControl/>
      <w:suppressAutoHyphens w:val="true"/>
      <w:bidi w:val="0"/>
      <w:spacing w:lineRule="auto" w:line="240" w:before="0" w:after="0"/>
      <w:jc w:val="left"/>
    </w:pPr>
    <w:rPr>
      <w:rFonts w:ascii="Liberation Serif" w:hAnsi="Liberation Serif" w:eastAsia="SimSun" w:cs="Arial"/>
      <w:color w:val="auto"/>
      <w:sz w:val="24"/>
      <w:szCs w:val="24"/>
      <w:lang w:eastAsia="zh-CN" w:bidi="hi-IN" w:val="pt-BR"/>
    </w:rPr>
  </w:style>
  <w:style w:type="character" w:styleId="DefaultParagraphFont" w:default="1">
    <w:name w:val="Default Paragraph Font"/>
    <w:uiPriority w:val="1"/>
    <w:semiHidden/>
    <w:unhideWhenUsed/>
    <w:qFormat/>
    <w:rPr/>
  </w:style>
  <w:style w:type="character" w:styleId="ListLabel1">
    <w:name w:val="ListLabel 1"/>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
    <w:name w:val="ListLabel 2"/>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3">
    <w:name w:val="ListLabel 3"/>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4">
    <w:name w:val="ListLabel 4"/>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5">
    <w:name w:val="ListLabel 5"/>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6">
    <w:name w:val="ListLabel 6"/>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7">
    <w:name w:val="ListLabel 7"/>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8">
    <w:name w:val="ListLabel 8"/>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9">
    <w:name w:val="ListLabel 9"/>
    <w:qFormat/>
    <w:rPr>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0">
    <w:name w:val="ListLabel 10"/>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1">
    <w:name w:val="ListLabel 11"/>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2">
    <w:name w:val="ListLabel 1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3">
    <w:name w:val="ListLabel 13"/>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4">
    <w:name w:val="ListLabel 14"/>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5">
    <w:name w:val="ListLabel 15"/>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6">
    <w:name w:val="ListLabel 1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7">
    <w:name w:val="ListLabel 17"/>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8">
    <w:name w:val="ListLabel 18"/>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19">
    <w:name w:val="ListLabel 19"/>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0">
    <w:name w:val="ListLabel 20"/>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1">
    <w:name w:val="ListLabel 21"/>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2">
    <w:name w:val="ListLabel 2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3">
    <w:name w:val="ListLabel 23"/>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4">
    <w:name w:val="ListLabel 24"/>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5">
    <w:name w:val="ListLabel 25"/>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6">
    <w:name w:val="ListLabel 26"/>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7">
    <w:name w:val="ListLabel 27"/>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28">
    <w:name w:val="ListLabel 28"/>
    <w:qFormat/>
    <w:rPr>
      <w:rFonts w:ascii="Times New Roman" w:hAnsi="Times New Roman"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2"/>
      <w:sz w:val="22"/>
      <w:u w:val="none"/>
      <w:effect w:val="none"/>
      <w:vertAlign w:val="baseline"/>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4"/>
      <w:u w:val="none"/>
      <w:effect w:val="none"/>
      <w:vertAlign w:val="baseline"/>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ascii="Times New Roman" w:hAnsi="Times New Roman" w:eastAsia="Arial Unicode MS" w:cs="Arial Unicode MS"/>
      <w:b w:val="false"/>
      <w:bCs w:val="false"/>
      <w:i w:val="false"/>
      <w:iCs w:val="false"/>
      <w:caps w:val="false"/>
      <w:smallCaps w:val="false"/>
      <w:strike w:val="false"/>
      <w:dstrike w:val="false"/>
      <w:outline w:val="false"/>
      <w:shadow w:val="false"/>
      <w:emboss w:val="false"/>
      <w:imprint w:val="false"/>
      <w:spacing w:val="0"/>
      <w:w w:val="100"/>
      <w:position w:val="0"/>
      <w:sz w:val="22"/>
      <w:sz w:val="22"/>
      <w:u w:val="none"/>
      <w:effect w:val="none"/>
      <w:vertAlign w:val="baseline"/>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34e90"/>
    <w:pPr>
      <w:spacing w:before="0" w:after="0"/>
      <w:ind w:left="720" w:hanging="0"/>
      <w:contextualSpacing/>
    </w:pPr>
    <w:rPr>
      <w:rFonts w:cs="Mangal"/>
      <w:szCs w:val="21"/>
    </w:rPr>
  </w:style>
  <w:style w:type="numbering" w:styleId="NoList" w:default="1">
    <w:name w:val="No List"/>
    <w:uiPriority w:val="99"/>
    <w:semiHidden/>
    <w:unhideWhenUsed/>
    <w:qFormat/>
  </w:style>
  <w:style w:type="numbering" w:styleId="ImportedStyle3" w:customStyle="1">
    <w:name w:val="Imported Style 3"/>
    <w:qFormat/>
    <w:rsid w:val="00ce3aae"/>
  </w:style>
  <w:style w:type="numbering" w:styleId="ImportedStyle4" w:customStyle="1">
    <w:name w:val="Imported Style 4"/>
    <w:qFormat/>
    <w:rsid w:val="00ce3aae"/>
  </w:style>
  <w:style w:type="numbering" w:styleId="ImportedStyle2" w:customStyle="1">
    <w:name w:val="Imported Style 2"/>
    <w:qFormat/>
    <w:rsid w:val="00ce3aae"/>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Application>LibreOffice/5.1.6.2$Linux_X86_64 LibreOffice_project/10m0$Build-2</Application>
  <Pages>4</Pages>
  <Words>1557</Words>
  <Characters>8107</Characters>
  <CharactersWithSpaces>9601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2019-06-28T04:10:00Z</dcterms:created>
  <dc:creator>Emerson Júnior .</dc:creator>
  <dc:description/>
  <dc:language>en-CA</dc:language>
  <cp:lastModifiedBy>Pavel Dodonov</cp:lastModifiedBy>
  <dcterms:modified xsi:type="dcterms:W3CDTF">2019-07-04T08:50:16Z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